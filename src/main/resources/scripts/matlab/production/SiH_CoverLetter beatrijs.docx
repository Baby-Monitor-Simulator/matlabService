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533" w:rsidRPr="000A5533" w:rsidRDefault="000A5533" w:rsidP="000A5533">
      <w:pPr>
        <w:pStyle w:val="Geenafstand"/>
        <w:spacing w:line="360" w:lineRule="auto"/>
        <w:rPr>
          <w:rFonts w:ascii="Arial" w:hAnsi="Arial" w:cs="Arial"/>
          <w:sz w:val="20"/>
          <w:szCs w:val="20"/>
        </w:rPr>
      </w:pPr>
      <w:r w:rsidRPr="000A5533">
        <w:rPr>
          <w:rFonts w:ascii="Arial" w:hAnsi="Arial" w:cs="Arial"/>
          <w:sz w:val="20"/>
          <w:szCs w:val="20"/>
        </w:rPr>
        <w:t xml:space="preserve">Lauren M. </w:t>
      </w:r>
      <w:proofErr w:type="spellStart"/>
      <w:r w:rsidRPr="000A5533">
        <w:rPr>
          <w:rFonts w:ascii="Arial" w:hAnsi="Arial" w:cs="Arial"/>
          <w:sz w:val="20"/>
          <w:szCs w:val="20"/>
        </w:rPr>
        <w:t>Bullens</w:t>
      </w:r>
      <w:proofErr w:type="spellEnd"/>
      <w:r w:rsidRPr="000A5533">
        <w:rPr>
          <w:rFonts w:ascii="Arial" w:hAnsi="Arial" w:cs="Arial"/>
          <w:sz w:val="20"/>
          <w:szCs w:val="20"/>
        </w:rPr>
        <w:t>, M.D.</w:t>
      </w:r>
    </w:p>
    <w:p w:rsidR="000A5533" w:rsidRPr="000A5533" w:rsidRDefault="000A5533" w:rsidP="000A5533">
      <w:pPr>
        <w:pStyle w:val="Geenafstand"/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0A5533">
        <w:rPr>
          <w:rFonts w:ascii="Arial" w:hAnsi="Arial" w:cs="Arial"/>
          <w:sz w:val="20"/>
          <w:szCs w:val="20"/>
          <w:lang w:val="en-US"/>
        </w:rPr>
        <w:t>Máxima</w:t>
      </w:r>
      <w:proofErr w:type="spellEnd"/>
      <w:r w:rsidRPr="000A5533">
        <w:rPr>
          <w:rFonts w:ascii="Arial" w:hAnsi="Arial" w:cs="Arial"/>
          <w:sz w:val="20"/>
          <w:szCs w:val="20"/>
          <w:lang w:val="en-US"/>
        </w:rPr>
        <w:t xml:space="preserve"> Medical Center</w:t>
      </w:r>
    </w:p>
    <w:p w:rsidR="000A5533" w:rsidRPr="00CB60A7" w:rsidRDefault="000A5533" w:rsidP="000A5533">
      <w:pPr>
        <w:pStyle w:val="Geenafstand"/>
        <w:spacing w:line="360" w:lineRule="aut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CB60A7">
        <w:rPr>
          <w:rFonts w:ascii="Arial" w:hAnsi="Arial" w:cs="Arial"/>
          <w:sz w:val="20"/>
          <w:szCs w:val="20"/>
          <w:shd w:val="clear" w:color="auto" w:fill="FFFFFF"/>
          <w:lang w:val="en-US"/>
        </w:rPr>
        <w:t>PO Box 7777</w:t>
      </w:r>
    </w:p>
    <w:p w:rsidR="000A5533" w:rsidRPr="00CB60A7" w:rsidRDefault="000A5533" w:rsidP="000A5533">
      <w:pPr>
        <w:pStyle w:val="Geenafstand"/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CB60A7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5500 MB </w:t>
      </w:r>
      <w:proofErr w:type="spellStart"/>
      <w:r w:rsidRPr="00CB60A7">
        <w:rPr>
          <w:rFonts w:ascii="Arial" w:hAnsi="Arial" w:cs="Arial"/>
          <w:sz w:val="20"/>
          <w:szCs w:val="20"/>
          <w:shd w:val="clear" w:color="auto" w:fill="FFFFFF"/>
          <w:lang w:val="en-US"/>
        </w:rPr>
        <w:t>Veldhoven</w:t>
      </w:r>
      <w:proofErr w:type="spellEnd"/>
    </w:p>
    <w:p w:rsidR="000A5533" w:rsidRPr="00CB60A7" w:rsidRDefault="000A5533" w:rsidP="000A5533">
      <w:pPr>
        <w:pStyle w:val="Geenafstand"/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CB60A7">
        <w:rPr>
          <w:rFonts w:ascii="Arial" w:hAnsi="Arial" w:cs="Arial"/>
          <w:sz w:val="20"/>
          <w:szCs w:val="20"/>
          <w:lang w:val="en-US"/>
        </w:rPr>
        <w:t>The Netherlands</w:t>
      </w:r>
    </w:p>
    <w:p w:rsidR="000A5533" w:rsidRPr="00C7294A" w:rsidRDefault="000A5533" w:rsidP="000A5533">
      <w:pPr>
        <w:spacing w:line="360" w:lineRule="auto"/>
        <w:rPr>
          <w:rFonts w:ascii="Arial" w:hAnsi="Arial" w:cs="Arial"/>
          <w:sz w:val="20"/>
          <w:szCs w:val="20"/>
        </w:rPr>
      </w:pPr>
    </w:p>
    <w:p w:rsidR="000A5533" w:rsidRPr="00C7294A" w:rsidRDefault="000A5533" w:rsidP="000A5533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C7294A">
        <w:rPr>
          <w:rFonts w:ascii="Arial" w:hAnsi="Arial" w:cs="Arial"/>
          <w:sz w:val="20"/>
          <w:szCs w:val="20"/>
        </w:rPr>
        <w:t>Veldhoven</w:t>
      </w:r>
      <w:proofErr w:type="spellEnd"/>
      <w:r w:rsidRPr="00C7294A">
        <w:rPr>
          <w:rFonts w:ascii="Arial" w:hAnsi="Arial" w:cs="Arial"/>
          <w:sz w:val="20"/>
          <w:szCs w:val="20"/>
        </w:rPr>
        <w:t>, 25</w:t>
      </w:r>
      <w:r w:rsidRPr="00C7294A">
        <w:rPr>
          <w:rFonts w:ascii="Arial" w:hAnsi="Arial" w:cs="Arial"/>
          <w:sz w:val="20"/>
          <w:szCs w:val="20"/>
          <w:vertAlign w:val="superscript"/>
        </w:rPr>
        <w:t>th</w:t>
      </w:r>
      <w:r w:rsidRPr="00C7294A">
        <w:rPr>
          <w:rFonts w:ascii="Arial" w:hAnsi="Arial" w:cs="Arial"/>
          <w:sz w:val="20"/>
          <w:szCs w:val="20"/>
        </w:rPr>
        <w:t xml:space="preserve"> march 2013</w:t>
      </w:r>
    </w:p>
    <w:p w:rsidR="000A5533" w:rsidRPr="00C7294A" w:rsidRDefault="000A5533" w:rsidP="000A5533">
      <w:pPr>
        <w:spacing w:line="360" w:lineRule="auto"/>
        <w:rPr>
          <w:rFonts w:ascii="Arial" w:hAnsi="Arial" w:cs="Arial"/>
          <w:sz w:val="20"/>
          <w:szCs w:val="20"/>
        </w:rPr>
      </w:pPr>
    </w:p>
    <w:p w:rsidR="000A5533" w:rsidRPr="00C7294A" w:rsidRDefault="000A5533" w:rsidP="000A5533">
      <w:pPr>
        <w:spacing w:line="360" w:lineRule="auto"/>
        <w:rPr>
          <w:rFonts w:ascii="Arial" w:hAnsi="Arial" w:cs="Arial"/>
          <w:sz w:val="20"/>
          <w:szCs w:val="20"/>
        </w:rPr>
      </w:pPr>
      <w:r w:rsidRPr="00C7294A">
        <w:rPr>
          <w:rFonts w:ascii="Arial" w:hAnsi="Arial" w:cs="Arial"/>
          <w:sz w:val="20"/>
          <w:szCs w:val="20"/>
        </w:rPr>
        <w:t>Subject: submission of empirical research article</w:t>
      </w:r>
    </w:p>
    <w:p w:rsidR="000A5533" w:rsidRPr="00C7294A" w:rsidRDefault="000A5533" w:rsidP="000A5533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0A5533" w:rsidRPr="00C7294A" w:rsidRDefault="000A5533" w:rsidP="000A5533">
      <w:pPr>
        <w:spacing w:after="0" w:line="36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nl-NL"/>
        </w:rPr>
      </w:pPr>
      <w:r w:rsidRPr="00C7294A">
        <w:rPr>
          <w:rFonts w:ascii="Arial" w:eastAsia="Times New Roman" w:hAnsi="Arial" w:cs="Arial"/>
          <w:sz w:val="20"/>
          <w:szCs w:val="20"/>
          <w:shd w:val="clear" w:color="auto" w:fill="FFFFFF"/>
          <w:lang w:eastAsia="nl-NL"/>
        </w:rPr>
        <w:t xml:space="preserve">Dear sir </w:t>
      </w:r>
      <w:proofErr w:type="spellStart"/>
      <w:proofErr w:type="gramStart"/>
      <w:r w:rsidRPr="00C7294A">
        <w:rPr>
          <w:rFonts w:ascii="Arial" w:eastAsia="Times New Roman" w:hAnsi="Arial" w:cs="Arial"/>
          <w:sz w:val="20"/>
          <w:szCs w:val="20"/>
          <w:shd w:val="clear" w:color="auto" w:fill="FFFFFF"/>
          <w:lang w:eastAsia="nl-NL"/>
        </w:rPr>
        <w:t>Gaba</w:t>
      </w:r>
      <w:proofErr w:type="spellEnd"/>
      <w:proofErr w:type="gramEnd"/>
      <w:r w:rsidRPr="00C7294A">
        <w:rPr>
          <w:rFonts w:ascii="Arial" w:eastAsia="Times New Roman" w:hAnsi="Arial" w:cs="Arial"/>
          <w:sz w:val="20"/>
          <w:szCs w:val="20"/>
          <w:shd w:val="clear" w:color="auto" w:fill="FFFFFF"/>
          <w:lang w:eastAsia="nl-NL"/>
        </w:rPr>
        <w:t>,</w:t>
      </w:r>
    </w:p>
    <w:p w:rsidR="000A5533" w:rsidRPr="00C7294A" w:rsidRDefault="000A5533" w:rsidP="000A5533">
      <w:pPr>
        <w:spacing w:after="0" w:line="36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nl-NL"/>
        </w:rPr>
      </w:pPr>
    </w:p>
    <w:p w:rsidR="000A5533" w:rsidRPr="00C7294A" w:rsidRDefault="000A5533" w:rsidP="000A553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C7294A">
        <w:rPr>
          <w:rFonts w:ascii="Arial" w:eastAsia="Times New Roman" w:hAnsi="Arial" w:cs="Arial"/>
          <w:sz w:val="20"/>
          <w:szCs w:val="20"/>
          <w:shd w:val="clear" w:color="auto" w:fill="FFFFFF"/>
          <w:lang w:eastAsia="nl-NL"/>
        </w:rPr>
        <w:t xml:space="preserve">With pleasure I present you an empirical research article entitled: </w:t>
      </w:r>
      <w:r w:rsidRPr="00C7294A"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nl-NL"/>
        </w:rPr>
        <w:t>‘</w:t>
      </w:r>
      <w:r w:rsidRPr="00C7294A">
        <w:rPr>
          <w:rFonts w:ascii="Arial" w:hAnsi="Arial" w:cs="Arial"/>
          <w:b/>
          <w:sz w:val="20"/>
          <w:szCs w:val="20"/>
        </w:rPr>
        <w:t xml:space="preserve">Intrauterine resuscitation by maternal </w:t>
      </w:r>
      <w:proofErr w:type="spellStart"/>
      <w:r w:rsidRPr="00C7294A">
        <w:rPr>
          <w:rFonts w:ascii="Arial" w:hAnsi="Arial" w:cs="Arial"/>
          <w:b/>
          <w:sz w:val="20"/>
          <w:szCs w:val="20"/>
        </w:rPr>
        <w:t>hyperoxygenation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Pr="00C7294A">
        <w:rPr>
          <w:rFonts w:ascii="Arial" w:hAnsi="Arial" w:cs="Arial"/>
          <w:b/>
          <w:sz w:val="20"/>
          <w:szCs w:val="20"/>
        </w:rPr>
        <w:t>evaluated in a simulation model’</w:t>
      </w:r>
      <w:r w:rsidRPr="00C7294A">
        <w:rPr>
          <w:rFonts w:ascii="Arial" w:hAnsi="Arial" w:cs="Arial"/>
          <w:sz w:val="20"/>
          <w:szCs w:val="20"/>
        </w:rPr>
        <w:t>, to take into consideration for publication in Simulation in Healthcare</w:t>
      </w:r>
      <w:r w:rsidRPr="00C7294A">
        <w:rPr>
          <w:rFonts w:ascii="Arial" w:hAnsi="Arial" w:cs="Arial"/>
          <w:b/>
          <w:sz w:val="20"/>
          <w:szCs w:val="20"/>
        </w:rPr>
        <w:t>.</w:t>
      </w:r>
    </w:p>
    <w:p w:rsidR="000A5533" w:rsidRPr="00C7294A" w:rsidRDefault="000A5533" w:rsidP="000A5533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0A5533" w:rsidRDefault="000A5533" w:rsidP="000A5533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C7294A">
        <w:rPr>
          <w:rFonts w:ascii="Arial" w:hAnsi="Arial" w:cs="Arial"/>
          <w:sz w:val="20"/>
          <w:szCs w:val="20"/>
        </w:rPr>
        <w:t xml:space="preserve">This article clearly describes how the effect of a clinical intervention can be </w:t>
      </w:r>
      <w:r>
        <w:rPr>
          <w:rFonts w:ascii="Arial" w:hAnsi="Arial" w:cs="Arial"/>
          <w:sz w:val="20"/>
          <w:szCs w:val="20"/>
        </w:rPr>
        <w:t>investigated</w:t>
      </w:r>
      <w:r w:rsidRPr="00C7294A">
        <w:rPr>
          <w:rFonts w:ascii="Arial" w:hAnsi="Arial" w:cs="Arial"/>
          <w:sz w:val="20"/>
          <w:szCs w:val="20"/>
        </w:rPr>
        <w:t xml:space="preserve"> in a simulation model. </w:t>
      </w:r>
      <w:r>
        <w:rPr>
          <w:rFonts w:ascii="Arial" w:hAnsi="Arial" w:cs="Arial"/>
          <w:sz w:val="20"/>
          <w:szCs w:val="20"/>
        </w:rPr>
        <w:t>This</w:t>
      </w:r>
      <w:r w:rsidRPr="00C7294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can help to </w:t>
      </w:r>
      <w:r w:rsidRPr="00C7294A">
        <w:rPr>
          <w:rFonts w:ascii="Arial" w:hAnsi="Arial" w:cs="Arial"/>
          <w:sz w:val="20"/>
          <w:szCs w:val="20"/>
        </w:rPr>
        <w:t xml:space="preserve">increase insight </w:t>
      </w:r>
      <w:r>
        <w:rPr>
          <w:rFonts w:ascii="Arial" w:hAnsi="Arial" w:cs="Arial"/>
          <w:sz w:val="20"/>
          <w:szCs w:val="20"/>
        </w:rPr>
        <w:t>in</w:t>
      </w:r>
      <w:ins w:id="0" w:author="Jan van der Hout" w:date="2013-03-26T10:39:00Z">
        <w:r w:rsidR="00CB60A7">
          <w:rPr>
            <w:rFonts w:ascii="Arial" w:hAnsi="Arial" w:cs="Arial"/>
            <w:sz w:val="20"/>
            <w:szCs w:val="20"/>
          </w:rPr>
          <w:t>to</w:t>
        </w:r>
      </w:ins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feto</w:t>
      </w:r>
      <w:proofErr w:type="spellEnd"/>
      <w:r>
        <w:rPr>
          <w:rFonts w:ascii="Arial" w:hAnsi="Arial" w:cs="Arial"/>
          <w:sz w:val="20"/>
          <w:szCs w:val="20"/>
        </w:rPr>
        <w:t>-maternal</w:t>
      </w:r>
      <w:r w:rsidRPr="00C7294A">
        <w:rPr>
          <w:rFonts w:ascii="Arial" w:hAnsi="Arial" w:cs="Arial"/>
          <w:sz w:val="20"/>
          <w:szCs w:val="20"/>
        </w:rPr>
        <w:t xml:space="preserve"> oxygenation during labo</w:t>
      </w:r>
      <w:r>
        <w:rPr>
          <w:rFonts w:ascii="Arial" w:hAnsi="Arial" w:cs="Arial"/>
          <w:sz w:val="20"/>
          <w:szCs w:val="20"/>
        </w:rPr>
        <w:t>r.</w:t>
      </w:r>
    </w:p>
    <w:p w:rsidR="000A5533" w:rsidRPr="00C7294A" w:rsidRDefault="000A5533" w:rsidP="000A5533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0A5533" w:rsidRPr="00C7294A" w:rsidRDefault="000A5533" w:rsidP="000A5533">
      <w:pPr>
        <w:pStyle w:val="Geenafstand"/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C7294A">
        <w:rPr>
          <w:rFonts w:ascii="Arial" w:hAnsi="Arial" w:cs="Arial"/>
          <w:sz w:val="20"/>
          <w:szCs w:val="20"/>
          <w:lang w:val="en-US"/>
        </w:rPr>
        <w:t>No</w:t>
      </w:r>
      <w:r w:rsidRPr="00C7294A">
        <w:rPr>
          <w:rFonts w:ascii="Arial" w:hAnsi="Arial" w:cs="Arial"/>
          <w:sz w:val="20"/>
          <w:szCs w:val="20"/>
          <w:lang w:val="en-GB"/>
        </w:rPr>
        <w:t xml:space="preserve"> known conflicts of interest are associated with this publication and there has been no financial support for this work. It has not been offered for publication </w:t>
      </w:r>
      <w:r>
        <w:rPr>
          <w:rFonts w:ascii="Arial" w:hAnsi="Arial" w:cs="Arial"/>
          <w:sz w:val="20"/>
          <w:szCs w:val="20"/>
          <w:lang w:val="en-GB"/>
        </w:rPr>
        <w:t>elsewhere</w:t>
      </w:r>
      <w:r w:rsidRPr="00C7294A">
        <w:rPr>
          <w:rFonts w:ascii="Arial" w:hAnsi="Arial" w:cs="Arial"/>
          <w:sz w:val="20"/>
          <w:szCs w:val="20"/>
          <w:lang w:val="en-GB"/>
        </w:rPr>
        <w:t xml:space="preserve"> and all authors approved the final version of this manuscript. </w:t>
      </w:r>
      <w:r>
        <w:rPr>
          <w:rFonts w:ascii="Arial" w:hAnsi="Arial" w:cs="Arial"/>
          <w:sz w:val="20"/>
          <w:szCs w:val="20"/>
          <w:lang w:val="en-GB"/>
        </w:rPr>
        <w:t xml:space="preserve">All authors are familiar with the instructions for paper submission as stated by your journal. </w:t>
      </w:r>
      <w:r w:rsidRPr="00C7294A">
        <w:rPr>
          <w:rFonts w:ascii="Arial" w:hAnsi="Arial" w:cs="Arial"/>
          <w:sz w:val="20"/>
          <w:szCs w:val="20"/>
          <w:lang w:val="en-GB"/>
        </w:rPr>
        <w:t xml:space="preserve">No ethical approval was required since no human </w:t>
      </w:r>
      <w:proofErr w:type="gramStart"/>
      <w:r w:rsidRPr="00C7294A">
        <w:rPr>
          <w:rFonts w:ascii="Arial" w:hAnsi="Arial" w:cs="Arial"/>
          <w:sz w:val="20"/>
          <w:szCs w:val="20"/>
          <w:lang w:val="en-GB"/>
        </w:rPr>
        <w:t>nor</w:t>
      </w:r>
      <w:proofErr w:type="gramEnd"/>
      <w:r w:rsidRPr="00C7294A">
        <w:rPr>
          <w:rFonts w:ascii="Arial" w:hAnsi="Arial" w:cs="Arial"/>
          <w:sz w:val="20"/>
          <w:szCs w:val="20"/>
          <w:lang w:val="en-GB"/>
        </w:rPr>
        <w:t xml:space="preserve"> animal subjects were involved in this study. </w:t>
      </w:r>
    </w:p>
    <w:p w:rsidR="000A5533" w:rsidRPr="00C7294A" w:rsidRDefault="000A5533" w:rsidP="000A5533">
      <w:pPr>
        <w:pStyle w:val="Geenafstand"/>
        <w:spacing w:line="360" w:lineRule="auto"/>
        <w:rPr>
          <w:rFonts w:ascii="Arial" w:hAnsi="Arial" w:cs="Arial"/>
          <w:sz w:val="20"/>
          <w:szCs w:val="20"/>
          <w:lang w:val="en-GB"/>
        </w:rPr>
      </w:pPr>
    </w:p>
    <w:p w:rsidR="000A5533" w:rsidRPr="000A5533" w:rsidRDefault="000A5533" w:rsidP="000A5533">
      <w:pPr>
        <w:pStyle w:val="Geenafstand"/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C7294A">
        <w:rPr>
          <w:rFonts w:ascii="Arial" w:hAnsi="Arial" w:cs="Arial"/>
          <w:sz w:val="20"/>
          <w:szCs w:val="20"/>
          <w:lang w:val="en-GB"/>
        </w:rPr>
        <w:t>We hope that you will be able to consider this manuscript suitable f</w:t>
      </w:r>
      <w:r>
        <w:rPr>
          <w:rFonts w:ascii="Arial" w:hAnsi="Arial" w:cs="Arial"/>
          <w:sz w:val="20"/>
          <w:szCs w:val="20"/>
          <w:lang w:val="en-GB"/>
        </w:rPr>
        <w:t xml:space="preserve">or publication in your journal. </w:t>
      </w:r>
      <w:r w:rsidRPr="00C7294A">
        <w:rPr>
          <w:rFonts w:ascii="Arial" w:hAnsi="Arial" w:cs="Arial"/>
          <w:sz w:val="20"/>
          <w:szCs w:val="20"/>
          <w:lang w:val="en-GB"/>
        </w:rPr>
        <w:t>Thank you very much, we</w:t>
      </w:r>
      <w:r>
        <w:rPr>
          <w:rFonts w:ascii="Arial" w:hAnsi="Arial" w:cs="Arial"/>
          <w:sz w:val="20"/>
          <w:szCs w:val="20"/>
          <w:lang w:val="en-GB"/>
        </w:rPr>
        <w:t xml:space="preserve"> look forward </w:t>
      </w:r>
      <w:ins w:id="1" w:author="Jan van der Hout" w:date="2013-03-26T10:40:00Z">
        <w:r w:rsidR="00CB60A7">
          <w:rPr>
            <w:rFonts w:ascii="Arial" w:hAnsi="Arial" w:cs="Arial"/>
            <w:sz w:val="20"/>
            <w:szCs w:val="20"/>
            <w:lang w:val="en-GB"/>
          </w:rPr>
          <w:t xml:space="preserve">to </w:t>
        </w:r>
      </w:ins>
      <w:r>
        <w:rPr>
          <w:rFonts w:ascii="Arial" w:hAnsi="Arial" w:cs="Arial"/>
          <w:sz w:val="20"/>
          <w:szCs w:val="20"/>
          <w:lang w:val="en-GB"/>
        </w:rPr>
        <w:t>hearing from you.</w:t>
      </w:r>
    </w:p>
    <w:p w:rsidR="000A5533" w:rsidRPr="00C7294A" w:rsidRDefault="000A5533" w:rsidP="000A5533">
      <w:pPr>
        <w:pStyle w:val="Geenafstand"/>
        <w:spacing w:line="360" w:lineRule="auto"/>
        <w:jc w:val="center"/>
        <w:rPr>
          <w:rFonts w:ascii="Arial" w:hAnsi="Arial" w:cs="Arial"/>
          <w:sz w:val="20"/>
          <w:szCs w:val="20"/>
          <w:lang w:val="en-US"/>
        </w:rPr>
      </w:pPr>
    </w:p>
    <w:p w:rsidR="000A5533" w:rsidRPr="00C7294A" w:rsidRDefault="000A5533" w:rsidP="000A5533">
      <w:pPr>
        <w:pStyle w:val="Geenafstand"/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On behalf of all authors,</w:t>
      </w:r>
    </w:p>
    <w:p w:rsidR="000A5533" w:rsidRPr="00C7294A" w:rsidRDefault="000A5533" w:rsidP="000A5533">
      <w:pPr>
        <w:pStyle w:val="Geenafstand"/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0A5533" w:rsidRPr="00C7294A" w:rsidRDefault="000A5533" w:rsidP="000A5533">
      <w:pPr>
        <w:pStyle w:val="Geenafstand"/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C7294A">
        <w:rPr>
          <w:rFonts w:ascii="Arial" w:hAnsi="Arial" w:cs="Arial"/>
          <w:sz w:val="20"/>
          <w:szCs w:val="20"/>
          <w:lang w:val="en-US"/>
        </w:rPr>
        <w:t>Yours sincerely,</w:t>
      </w:r>
    </w:p>
    <w:p w:rsidR="000A5533" w:rsidRPr="00C7294A" w:rsidRDefault="000A5533" w:rsidP="000A5533">
      <w:pPr>
        <w:pStyle w:val="Geenafstand"/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0A5533" w:rsidRPr="00C7294A" w:rsidRDefault="000A5533" w:rsidP="000A5533">
      <w:pPr>
        <w:pStyle w:val="Geenafstand"/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0A5533" w:rsidRPr="00C7294A" w:rsidRDefault="000A5533" w:rsidP="000A5533">
      <w:pPr>
        <w:pStyle w:val="Geenafstand"/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:rsidR="000A5533" w:rsidRPr="000A5533" w:rsidRDefault="000A5533" w:rsidP="000A5533">
      <w:pPr>
        <w:pStyle w:val="Geenafstand"/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0A5533">
        <w:rPr>
          <w:rFonts w:ascii="Arial" w:hAnsi="Arial" w:cs="Arial"/>
          <w:sz w:val="20"/>
          <w:szCs w:val="20"/>
          <w:lang w:val="en-US"/>
        </w:rPr>
        <w:t xml:space="preserve">Lauren </w:t>
      </w:r>
      <w:proofErr w:type="spellStart"/>
      <w:r w:rsidRPr="000A5533">
        <w:rPr>
          <w:rFonts w:ascii="Arial" w:hAnsi="Arial" w:cs="Arial"/>
          <w:sz w:val="20"/>
          <w:szCs w:val="20"/>
          <w:lang w:val="en-US"/>
        </w:rPr>
        <w:t>Bullens</w:t>
      </w:r>
      <w:proofErr w:type="spellEnd"/>
      <w:r w:rsidRPr="000A5533">
        <w:rPr>
          <w:rFonts w:ascii="Arial" w:hAnsi="Arial" w:cs="Arial"/>
          <w:sz w:val="20"/>
          <w:szCs w:val="20"/>
          <w:lang w:val="en-US"/>
        </w:rPr>
        <w:t xml:space="preserve">, M.D. </w:t>
      </w:r>
    </w:p>
    <w:p w:rsidR="000A5533" w:rsidRPr="00C7294A" w:rsidRDefault="000A5533" w:rsidP="000A5533">
      <w:pPr>
        <w:pStyle w:val="Geenafstand"/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C7294A">
        <w:rPr>
          <w:rFonts w:ascii="Arial" w:hAnsi="Arial" w:cs="Arial"/>
          <w:sz w:val="20"/>
          <w:szCs w:val="20"/>
        </w:rPr>
        <w:t>Máxima</w:t>
      </w:r>
      <w:proofErr w:type="spellEnd"/>
      <w:r w:rsidRPr="00C729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294A">
        <w:rPr>
          <w:rFonts w:ascii="Arial" w:hAnsi="Arial" w:cs="Arial"/>
          <w:sz w:val="20"/>
          <w:szCs w:val="20"/>
        </w:rPr>
        <w:t>Medical</w:t>
      </w:r>
      <w:proofErr w:type="spellEnd"/>
      <w:r w:rsidRPr="00C7294A">
        <w:rPr>
          <w:rFonts w:ascii="Arial" w:hAnsi="Arial" w:cs="Arial"/>
          <w:sz w:val="20"/>
          <w:szCs w:val="20"/>
        </w:rPr>
        <w:t xml:space="preserve"> Center </w:t>
      </w:r>
      <w:proofErr w:type="spellStart"/>
      <w:r w:rsidRPr="00C7294A">
        <w:rPr>
          <w:rFonts w:ascii="Arial" w:hAnsi="Arial" w:cs="Arial"/>
          <w:sz w:val="20"/>
          <w:szCs w:val="20"/>
        </w:rPr>
        <w:t>Veldhoven</w:t>
      </w:r>
      <w:proofErr w:type="spellEnd"/>
    </w:p>
    <w:p w:rsidR="004E26BA" w:rsidRPr="000A5533" w:rsidRDefault="000A5533" w:rsidP="000A5533">
      <w:pPr>
        <w:pStyle w:val="Geenafstand"/>
        <w:spacing w:line="360" w:lineRule="auto"/>
        <w:rPr>
          <w:rFonts w:ascii="Arial" w:hAnsi="Arial" w:cs="Arial"/>
          <w:sz w:val="20"/>
          <w:szCs w:val="20"/>
        </w:rPr>
      </w:pPr>
      <w:r w:rsidRPr="00C7294A">
        <w:rPr>
          <w:rFonts w:ascii="Arial" w:hAnsi="Arial" w:cs="Arial"/>
          <w:sz w:val="20"/>
          <w:szCs w:val="20"/>
        </w:rPr>
        <w:t>The Netherlands</w:t>
      </w:r>
      <w:bookmarkStart w:id="2" w:name="_GoBack"/>
      <w:bookmarkEnd w:id="2"/>
    </w:p>
    <w:sectPr w:rsidR="004E26BA" w:rsidRPr="000A5533" w:rsidSect="00F07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compat/>
  <w:rsids>
    <w:rsidRoot w:val="000A5533"/>
    <w:rsid w:val="000A5533"/>
    <w:rsid w:val="000F4B2D"/>
    <w:rsid w:val="002A0134"/>
    <w:rsid w:val="004921E9"/>
    <w:rsid w:val="004C5020"/>
    <w:rsid w:val="004E26BA"/>
    <w:rsid w:val="00670AE5"/>
    <w:rsid w:val="008203A5"/>
    <w:rsid w:val="009832A1"/>
    <w:rsid w:val="009E38D9"/>
    <w:rsid w:val="00B45393"/>
    <w:rsid w:val="00B65C18"/>
    <w:rsid w:val="00B861C7"/>
    <w:rsid w:val="00BD3E9C"/>
    <w:rsid w:val="00BD608F"/>
    <w:rsid w:val="00C528AA"/>
    <w:rsid w:val="00C70A9E"/>
    <w:rsid w:val="00C73C28"/>
    <w:rsid w:val="00C8316C"/>
    <w:rsid w:val="00CB60A7"/>
    <w:rsid w:val="00D47FE0"/>
    <w:rsid w:val="00D50990"/>
    <w:rsid w:val="00EE5F83"/>
    <w:rsid w:val="00F07E86"/>
    <w:rsid w:val="00F2063A"/>
    <w:rsid w:val="00F85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A5533"/>
    <w:rPr>
      <w:rFonts w:ascii="Calibri" w:eastAsia="SimSun" w:hAnsi="Calibri" w:cs="Times New Roman"/>
      <w:lang w:val="en-US"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A5533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A5533"/>
    <w:rPr>
      <w:rFonts w:ascii="Calibri" w:eastAsia="SimSun" w:hAnsi="Calibri" w:cs="Times New Roman"/>
      <w:lang w:val="en-US"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A553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Jan van der Hout</cp:lastModifiedBy>
  <cp:revision>2</cp:revision>
  <dcterms:created xsi:type="dcterms:W3CDTF">2013-03-26T09:40:00Z</dcterms:created>
  <dcterms:modified xsi:type="dcterms:W3CDTF">2013-03-26T09:40:00Z</dcterms:modified>
</cp:coreProperties>
</file>